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84C7D" w14:textId="70CDDEDA" w:rsidR="007D717D" w:rsidRPr="00B5412C" w:rsidRDefault="005B2BE9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  <w:pPrChange w:id="0" w:author="Karen Shoop" w:date="2020-10-25T17:50:00Z">
          <w:pPr>
            <w:spacing w:line="480" w:lineRule="auto"/>
            <w:jc w:val="center"/>
          </w:pPr>
        </w:pPrChange>
      </w:pPr>
      <w:r w:rsidRPr="00B5412C">
        <w:rPr>
          <w:rFonts w:ascii="Times New Roman" w:hAnsi="Times New Roman" w:cs="Times New Roman"/>
          <w:b/>
          <w:bCs/>
          <w:sz w:val="24"/>
          <w:u w:val="single"/>
        </w:rPr>
        <w:t>FORMATIVE ASSIGNMENT: INGOLD 3* (PROGRESSIVE) SUMMARIES</w:t>
      </w:r>
    </w:p>
    <w:p w14:paraId="24EB37D9" w14:textId="4AC9CD7B" w:rsidR="005B2BE9" w:rsidRPr="00B5412C" w:rsidRDefault="005B2BE9">
      <w:pPr>
        <w:rPr>
          <w:rFonts w:ascii="Times New Roman" w:hAnsi="Times New Roman" w:cs="Times New Roman"/>
          <w:b/>
          <w:bCs/>
          <w:sz w:val="24"/>
        </w:rPr>
        <w:pPrChange w:id="1" w:author="Karen Shoop" w:date="2020-10-25T17:50:00Z">
          <w:pPr>
            <w:spacing w:line="480" w:lineRule="auto"/>
          </w:pPr>
        </w:pPrChange>
      </w:pPr>
      <w:commentRangeStart w:id="2"/>
      <w:r w:rsidRPr="00B5412C">
        <w:rPr>
          <w:rFonts w:ascii="Times New Roman" w:hAnsi="Times New Roman" w:cs="Times New Roman" w:hint="cs"/>
          <w:b/>
          <w:bCs/>
          <w:sz w:val="24"/>
        </w:rPr>
        <w:t>P</w:t>
      </w:r>
      <w:r w:rsidRPr="00B5412C">
        <w:rPr>
          <w:rFonts w:ascii="Times New Roman" w:hAnsi="Times New Roman" w:cs="Times New Roman"/>
          <w:b/>
          <w:bCs/>
          <w:sz w:val="24"/>
        </w:rPr>
        <w:t>aragraph</w:t>
      </w:r>
      <w:del w:id="3" w:author="Karen Shoop" w:date="2020-10-25T17:51:00Z">
        <w:r w:rsidRPr="00B5412C" w:rsidDel="00561084">
          <w:rPr>
            <w:rFonts w:ascii="Times New Roman" w:hAnsi="Times New Roman" w:cs="Times New Roman"/>
            <w:b/>
            <w:bCs/>
            <w:sz w:val="24"/>
          </w:rPr>
          <w:delText xml:space="preserve"> 1</w:delText>
        </w:r>
        <w:commentRangeEnd w:id="2"/>
        <w:r w:rsidR="00561084" w:rsidDel="00561084">
          <w:rPr>
            <w:rStyle w:val="CommentReference"/>
          </w:rPr>
          <w:commentReference w:id="2"/>
        </w:r>
      </w:del>
    </w:p>
    <w:p w14:paraId="1612E3ED" w14:textId="4656196C" w:rsidR="005B2BE9" w:rsidRPr="00B5412C" w:rsidRDefault="005B2BE9">
      <w:pPr>
        <w:ind w:firstLine="800"/>
        <w:rPr>
          <w:rFonts w:ascii="Times New Roman" w:hAnsi="Times New Roman" w:cs="Times New Roman"/>
          <w:sz w:val="24"/>
          <w:lang w:val="en-US" w:eastAsia="ko-KR"/>
        </w:rPr>
        <w:pPrChange w:id="4" w:author="Karen Shoop" w:date="2020-10-25T17:50:00Z">
          <w:pPr>
            <w:spacing w:line="480" w:lineRule="auto"/>
            <w:ind w:firstLine="800"/>
          </w:pPr>
        </w:pPrChange>
      </w:pPr>
      <w:r w:rsidRPr="00B5412C">
        <w:rPr>
          <w:rFonts w:ascii="Times New Roman" w:hAnsi="Times New Roman" w:cs="Times New Roman"/>
          <w:sz w:val="24"/>
          <w:lang w:val="en-US" w:eastAsia="ko-KR"/>
        </w:rPr>
        <w:t xml:space="preserve">'Art' and 'Technology' are </w:t>
      </w:r>
      <w:commentRangeStart w:id="5"/>
      <w:r w:rsidRPr="00B5412C">
        <w:rPr>
          <w:rFonts w:ascii="Times New Roman" w:hAnsi="Times New Roman" w:cs="Times New Roman"/>
          <w:sz w:val="24"/>
          <w:lang w:val="en-US" w:eastAsia="ko-KR"/>
        </w:rPr>
        <w:t xml:space="preserve">just </w:t>
      </w:r>
      <w:commentRangeEnd w:id="5"/>
      <w:r w:rsidR="00561084">
        <w:rPr>
          <w:rStyle w:val="CommentReference"/>
        </w:rPr>
        <w:commentReference w:id="5"/>
      </w:r>
      <w:r w:rsidRPr="00B5412C">
        <w:rPr>
          <w:rFonts w:ascii="Times New Roman" w:hAnsi="Times New Roman" w:cs="Times New Roman"/>
          <w:sz w:val="24"/>
          <w:lang w:val="en-US" w:eastAsia="ko-KR"/>
        </w:rPr>
        <w:t xml:space="preserve">words and the meaning of them have been changing all over the period of history. However, </w:t>
      </w:r>
      <w:commentRangeStart w:id="6"/>
      <w:r w:rsidRPr="00B5412C">
        <w:rPr>
          <w:rFonts w:ascii="Times New Roman" w:hAnsi="Times New Roman" w:cs="Times New Roman"/>
          <w:sz w:val="24"/>
          <w:lang w:val="en-US" w:eastAsia="ko-KR"/>
        </w:rPr>
        <w:t xml:space="preserve">their meaning is treated as opposite </w:t>
      </w:r>
      <w:commentRangeStart w:id="7"/>
      <w:r w:rsidRPr="00B5412C">
        <w:rPr>
          <w:rFonts w:ascii="Times New Roman" w:hAnsi="Times New Roman" w:cs="Times New Roman"/>
          <w:sz w:val="24"/>
          <w:lang w:val="en-US" w:eastAsia="ko-KR"/>
        </w:rPr>
        <w:t xml:space="preserve">anyway, </w:t>
      </w:r>
      <w:commentRangeEnd w:id="7"/>
      <w:r w:rsidR="00561084">
        <w:rPr>
          <w:rStyle w:val="CommentReference"/>
        </w:rPr>
        <w:commentReference w:id="7"/>
      </w:r>
      <w:r w:rsidRPr="00B5412C">
        <w:rPr>
          <w:rFonts w:ascii="Times New Roman" w:hAnsi="Times New Roman" w:cs="Times New Roman"/>
          <w:sz w:val="24"/>
          <w:lang w:val="en-US" w:eastAsia="ko-KR"/>
        </w:rPr>
        <w:t>even now.</w:t>
      </w:r>
      <w:commentRangeEnd w:id="6"/>
      <w:r w:rsidR="00561084">
        <w:rPr>
          <w:rStyle w:val="CommentReference"/>
        </w:rPr>
        <w:commentReference w:id="6"/>
      </w:r>
    </w:p>
    <w:p w14:paraId="70A5AFEE" w14:textId="62D2CDED" w:rsidR="005B2BE9" w:rsidRPr="00B5412C" w:rsidDel="00561084" w:rsidRDefault="005B2BE9">
      <w:pPr>
        <w:rPr>
          <w:del w:id="8" w:author="Karen Shoop" w:date="2020-10-25T17:51:00Z"/>
          <w:rFonts w:ascii="Times New Roman" w:hAnsi="Times New Roman" w:cs="Times New Roman"/>
          <w:b/>
          <w:bCs/>
          <w:sz w:val="24"/>
        </w:rPr>
        <w:pPrChange w:id="9" w:author="Karen Shoop" w:date="2020-10-25T17:50:00Z">
          <w:pPr>
            <w:spacing w:line="480" w:lineRule="auto"/>
          </w:pPr>
        </w:pPrChange>
      </w:pPr>
      <w:del w:id="10" w:author="Karen Shoop" w:date="2020-10-25T17:51:00Z">
        <w:r w:rsidRPr="00B5412C" w:rsidDel="00561084">
          <w:rPr>
            <w:rFonts w:ascii="Times New Roman" w:hAnsi="Times New Roman" w:cs="Times New Roman" w:hint="eastAsia"/>
            <w:b/>
            <w:bCs/>
            <w:sz w:val="24"/>
          </w:rPr>
          <w:delText>P</w:delText>
        </w:r>
        <w:r w:rsidRPr="00B5412C" w:rsidDel="00561084">
          <w:rPr>
            <w:rFonts w:ascii="Times New Roman" w:hAnsi="Times New Roman" w:cs="Times New Roman"/>
            <w:b/>
            <w:bCs/>
            <w:sz w:val="24"/>
          </w:rPr>
          <w:delText>aragraph 2</w:delText>
        </w:r>
      </w:del>
    </w:p>
    <w:p w14:paraId="329F2BFE" w14:textId="68C6CE19" w:rsidR="005B2BE9" w:rsidRPr="00B5412C" w:rsidRDefault="005B2BE9">
      <w:pPr>
        <w:rPr>
          <w:rFonts w:ascii="Times New Roman" w:hAnsi="Times New Roman" w:cs="Times New Roman"/>
          <w:sz w:val="24"/>
          <w:lang w:val="en-US" w:eastAsia="ko-KR"/>
        </w:rPr>
        <w:pPrChange w:id="11" w:author="Karen Shoop" w:date="2020-10-25T17:50:00Z">
          <w:pPr>
            <w:spacing w:line="480" w:lineRule="auto"/>
          </w:pPr>
        </w:pPrChange>
      </w:pPr>
      <w:r w:rsidRPr="00B5412C">
        <w:rPr>
          <w:rFonts w:ascii="Times New Roman" w:hAnsi="Times New Roman" w:cs="Times New Roman"/>
          <w:sz w:val="24"/>
        </w:rPr>
        <w:tab/>
      </w:r>
      <w:r w:rsidR="00336A1C" w:rsidRPr="00B5412C">
        <w:rPr>
          <w:rFonts w:ascii="Times New Roman" w:hAnsi="Times New Roman" w:cs="Times New Roman"/>
          <w:sz w:val="24"/>
          <w:lang w:val="en-US" w:eastAsia="ko-KR"/>
        </w:rPr>
        <w:t xml:space="preserve">Skill is </w:t>
      </w:r>
      <w:commentRangeStart w:id="12"/>
      <w:r w:rsidR="00336A1C" w:rsidRPr="00B5412C">
        <w:rPr>
          <w:rFonts w:ascii="Times New Roman" w:hAnsi="Times New Roman" w:cs="Times New Roman"/>
          <w:sz w:val="24"/>
          <w:lang w:val="en-US" w:eastAsia="ko-KR"/>
        </w:rPr>
        <w:t>connoted</w:t>
      </w:r>
      <w:commentRangeEnd w:id="12"/>
      <w:r w:rsidR="00561084">
        <w:rPr>
          <w:rStyle w:val="CommentReference"/>
        </w:rPr>
        <w:commentReference w:id="12"/>
      </w:r>
      <w:r w:rsidR="00336A1C" w:rsidRPr="00B5412C">
        <w:rPr>
          <w:rFonts w:ascii="Times New Roman" w:hAnsi="Times New Roman" w:cs="Times New Roman"/>
          <w:sz w:val="24"/>
          <w:lang w:val="en-US" w:eastAsia="ko-KR"/>
        </w:rPr>
        <w:t xml:space="preserve"> in many words; </w:t>
      </w:r>
      <w:commentRangeStart w:id="13"/>
      <w:r w:rsidR="00336A1C" w:rsidRPr="00B5412C">
        <w:rPr>
          <w:rFonts w:ascii="Times New Roman" w:hAnsi="Times New Roman" w:cs="Times New Roman"/>
          <w:sz w:val="24"/>
          <w:lang w:val="en-US" w:eastAsia="ko-KR"/>
        </w:rPr>
        <w:t xml:space="preserve">‘technics’, ‘technique’, and also words which are opposite. </w:t>
      </w:r>
      <w:commentRangeEnd w:id="13"/>
      <w:r w:rsidR="001B378C">
        <w:rPr>
          <w:rStyle w:val="CommentReference"/>
        </w:rPr>
        <w:commentReference w:id="13"/>
      </w:r>
      <w:r w:rsidR="005A08F6" w:rsidRPr="00B5412C">
        <w:rPr>
          <w:rFonts w:ascii="Times New Roman" w:hAnsi="Times New Roman" w:cs="Times New Roman"/>
          <w:sz w:val="24"/>
          <w:lang w:val="en-US" w:eastAsia="ko-KR"/>
        </w:rPr>
        <w:t xml:space="preserve">But the apparent changes such as the meaning of words, </w:t>
      </w:r>
      <w:commentRangeStart w:id="14"/>
      <w:r w:rsidR="005A08F6" w:rsidRPr="00B5412C">
        <w:rPr>
          <w:rFonts w:ascii="Times New Roman" w:hAnsi="Times New Roman" w:cs="Times New Roman"/>
          <w:sz w:val="24"/>
          <w:lang w:val="en-US" w:eastAsia="ko-KR"/>
        </w:rPr>
        <w:t>hide actual important shifts</w:t>
      </w:r>
      <w:commentRangeEnd w:id="14"/>
      <w:r w:rsidR="00561084">
        <w:rPr>
          <w:rStyle w:val="CommentReference"/>
        </w:rPr>
        <w:commentReference w:id="14"/>
      </w:r>
      <w:r w:rsidR="005A08F6" w:rsidRPr="00B5412C">
        <w:rPr>
          <w:rFonts w:ascii="Times New Roman" w:hAnsi="Times New Roman" w:cs="Times New Roman"/>
          <w:sz w:val="24"/>
          <w:lang w:val="en-US" w:eastAsia="ko-KR"/>
        </w:rPr>
        <w:t>, which are essential elements for abstracting, from practitioner's environment.</w:t>
      </w:r>
    </w:p>
    <w:p w14:paraId="48292D3F" w14:textId="1FB9FE1E" w:rsidR="005B2BE9" w:rsidRPr="00B5412C" w:rsidDel="00561084" w:rsidRDefault="005B2BE9">
      <w:pPr>
        <w:rPr>
          <w:del w:id="15" w:author="Karen Shoop" w:date="2020-10-25T17:51:00Z"/>
          <w:rFonts w:ascii="Times New Roman" w:hAnsi="Times New Roman" w:cs="Times New Roman"/>
          <w:b/>
          <w:bCs/>
          <w:sz w:val="24"/>
        </w:rPr>
        <w:pPrChange w:id="16" w:author="Karen Shoop" w:date="2020-10-25T17:50:00Z">
          <w:pPr>
            <w:spacing w:line="480" w:lineRule="auto"/>
          </w:pPr>
        </w:pPrChange>
      </w:pPr>
      <w:del w:id="17" w:author="Karen Shoop" w:date="2020-10-25T17:51:00Z">
        <w:r w:rsidRPr="00B5412C" w:rsidDel="00561084">
          <w:rPr>
            <w:rFonts w:ascii="Times New Roman" w:hAnsi="Times New Roman" w:cs="Times New Roman" w:hint="eastAsia"/>
            <w:b/>
            <w:bCs/>
            <w:sz w:val="24"/>
          </w:rPr>
          <w:delText>P</w:delText>
        </w:r>
        <w:r w:rsidRPr="00B5412C" w:rsidDel="00561084">
          <w:rPr>
            <w:rFonts w:ascii="Times New Roman" w:hAnsi="Times New Roman" w:cs="Times New Roman"/>
            <w:b/>
            <w:bCs/>
            <w:sz w:val="24"/>
          </w:rPr>
          <w:delText>aragraph 3</w:delText>
        </w:r>
      </w:del>
    </w:p>
    <w:p w14:paraId="6D206FCD" w14:textId="16BAB005" w:rsidR="00AF6E39" w:rsidRPr="00B5412C" w:rsidRDefault="00336A1C">
      <w:pPr>
        <w:rPr>
          <w:rFonts w:ascii="Times New Roman" w:hAnsi="Times New Roman" w:cs="Times New Roman"/>
          <w:sz w:val="24"/>
          <w:lang w:val="en-US" w:eastAsia="ko-KR"/>
        </w:rPr>
        <w:pPrChange w:id="18" w:author="Karen Shoop" w:date="2020-10-25T17:50:00Z">
          <w:pPr>
            <w:spacing w:line="480" w:lineRule="auto"/>
          </w:pPr>
        </w:pPrChange>
      </w:pPr>
      <w:r w:rsidRPr="00B5412C">
        <w:rPr>
          <w:rFonts w:ascii="Times New Roman" w:hAnsi="Times New Roman" w:cs="Times New Roman"/>
          <w:b/>
          <w:bCs/>
          <w:sz w:val="24"/>
        </w:rPr>
        <w:tab/>
      </w:r>
      <w:r w:rsidR="005A08F6" w:rsidRPr="00B5412C">
        <w:rPr>
          <w:rFonts w:ascii="Times New Roman" w:hAnsi="Times New Roman" w:cs="Times New Roman"/>
          <w:sz w:val="24"/>
        </w:rPr>
        <w:t xml:space="preserve">In </w:t>
      </w:r>
      <w:ins w:id="19" w:author="Karen Shoop" w:date="2020-10-25T17:52:00Z">
        <w:r w:rsidR="00561084">
          <w:rPr>
            <w:rFonts w:ascii="Times New Roman" w:hAnsi="Times New Roman" w:cs="Times New Roman"/>
            <w:sz w:val="24"/>
          </w:rPr>
          <w:t xml:space="preserve">the </w:t>
        </w:r>
      </w:ins>
      <w:r w:rsidR="005A08F6" w:rsidRPr="00B5412C">
        <w:rPr>
          <w:rFonts w:ascii="Times New Roman" w:hAnsi="Times New Roman" w:cs="Times New Roman"/>
          <w:sz w:val="24"/>
        </w:rPr>
        <w:t>18</w:t>
      </w:r>
      <w:r w:rsidR="001E4D03" w:rsidRPr="00B5412C">
        <w:rPr>
          <w:rFonts w:ascii="Times New Roman" w:hAnsi="Times New Roman" w:cs="Times New Roman"/>
          <w:sz w:val="24"/>
          <w:vertAlign w:val="superscript"/>
        </w:rPr>
        <w:t>th</w:t>
      </w:r>
      <w:r w:rsidR="005A08F6" w:rsidRPr="00B5412C">
        <w:rPr>
          <w:rFonts w:ascii="Times New Roman" w:hAnsi="Times New Roman" w:cs="Times New Roman"/>
          <w:sz w:val="24"/>
        </w:rPr>
        <w:t xml:space="preserve"> century, there </w:t>
      </w:r>
      <w:r w:rsidR="00C06AD2" w:rsidRPr="00B5412C">
        <w:rPr>
          <w:rFonts w:ascii="Times New Roman" w:hAnsi="Times New Roman" w:cs="Times New Roman" w:hint="eastAsia"/>
          <w:sz w:val="24"/>
          <w:lang w:eastAsia="ko-KR"/>
        </w:rPr>
        <w:t>w</w:t>
      </w:r>
      <w:r w:rsidR="00C06AD2" w:rsidRPr="00B5412C">
        <w:rPr>
          <w:rFonts w:ascii="Times New Roman" w:hAnsi="Times New Roman" w:cs="Times New Roman"/>
          <w:sz w:val="24"/>
          <w:lang w:eastAsia="ko-KR"/>
        </w:rPr>
        <w:t>as</w:t>
      </w:r>
      <w:r w:rsidR="005A08F6" w:rsidRPr="00B5412C">
        <w:rPr>
          <w:rFonts w:ascii="Times New Roman" w:hAnsi="Times New Roman" w:cs="Times New Roman"/>
          <w:sz w:val="24"/>
        </w:rPr>
        <w:t xml:space="preserve"> a </w:t>
      </w:r>
      <w:commentRangeStart w:id="20"/>
      <w:r w:rsidR="005A08F6" w:rsidRPr="00B5412C">
        <w:rPr>
          <w:rFonts w:ascii="Times New Roman" w:hAnsi="Times New Roman" w:cs="Times New Roman"/>
          <w:sz w:val="24"/>
        </w:rPr>
        <w:t>trend</w:t>
      </w:r>
      <w:commentRangeEnd w:id="20"/>
      <w:r w:rsidR="00561084">
        <w:rPr>
          <w:rStyle w:val="CommentReference"/>
        </w:rPr>
        <w:commentReference w:id="20"/>
      </w:r>
      <w:r w:rsidR="005A08F6" w:rsidRPr="00B5412C">
        <w:rPr>
          <w:rFonts w:ascii="Times New Roman" w:hAnsi="Times New Roman" w:cs="Times New Roman"/>
          <w:sz w:val="24"/>
        </w:rPr>
        <w:t xml:space="preserve"> that divides the intellectual labour and physical labo</w:t>
      </w:r>
      <w:r w:rsidR="001E4D03" w:rsidRPr="00B5412C">
        <w:rPr>
          <w:rFonts w:ascii="Times New Roman" w:hAnsi="Times New Roman" w:cs="Times New Roman"/>
          <w:sz w:val="24"/>
        </w:rPr>
        <w:t>u</w:t>
      </w:r>
      <w:r w:rsidR="005A08F6" w:rsidRPr="00B5412C">
        <w:rPr>
          <w:rFonts w:ascii="Times New Roman" w:hAnsi="Times New Roman" w:cs="Times New Roman"/>
          <w:sz w:val="24"/>
        </w:rPr>
        <w:t xml:space="preserve">r according to a more basic series of opposition </w:t>
      </w:r>
      <w:commentRangeStart w:id="21"/>
      <w:r w:rsidR="005A08F6" w:rsidRPr="00B5412C">
        <w:rPr>
          <w:rFonts w:ascii="Times New Roman" w:hAnsi="Times New Roman" w:cs="Times New Roman"/>
          <w:sz w:val="24"/>
        </w:rPr>
        <w:t xml:space="preserve">rather than </w:t>
      </w:r>
      <w:commentRangeEnd w:id="21"/>
      <w:r w:rsidR="00561084">
        <w:rPr>
          <w:rStyle w:val="CommentReference"/>
        </w:rPr>
        <w:commentReference w:id="21"/>
      </w:r>
      <w:r w:rsidR="005A08F6" w:rsidRPr="00B5412C">
        <w:rPr>
          <w:rFonts w:ascii="Times New Roman" w:hAnsi="Times New Roman" w:cs="Times New Roman"/>
          <w:sz w:val="24"/>
        </w:rPr>
        <w:t>between mind and body.</w:t>
      </w:r>
      <w:r w:rsidR="00C06AD2" w:rsidRPr="00B5412C">
        <w:rPr>
          <w:rFonts w:ascii="Times New Roman" w:hAnsi="Times New Roman" w:cs="Times New Roman" w:hint="eastAsia"/>
          <w:sz w:val="24"/>
          <w:lang w:val="en-US" w:eastAsia="ko-KR"/>
        </w:rPr>
        <w:t xml:space="preserve"> </w:t>
      </w:r>
      <w:r w:rsidR="00C06AD2" w:rsidRPr="00B5412C">
        <w:rPr>
          <w:rFonts w:ascii="Times New Roman" w:hAnsi="Times New Roman" w:cs="Times New Roman"/>
          <w:sz w:val="24"/>
        </w:rPr>
        <w:t>In early 20</w:t>
      </w:r>
      <w:r w:rsidR="001E4D03" w:rsidRPr="00B5412C">
        <w:rPr>
          <w:rFonts w:ascii="Times New Roman" w:hAnsi="Times New Roman" w:cs="Times New Roman"/>
          <w:sz w:val="24"/>
          <w:vertAlign w:val="superscript"/>
        </w:rPr>
        <w:t>th</w:t>
      </w:r>
      <w:r w:rsidR="00C06AD2" w:rsidRPr="00B5412C">
        <w:rPr>
          <w:rFonts w:ascii="Times New Roman" w:hAnsi="Times New Roman" w:cs="Times New Roman"/>
          <w:sz w:val="24"/>
        </w:rPr>
        <w:t xml:space="preserve"> century, technology was considered as a bulk</w:t>
      </w:r>
      <w:r w:rsidR="001E4D03" w:rsidRPr="00B5412C">
        <w:rPr>
          <w:rFonts w:ascii="Times New Roman" w:hAnsi="Times New Roman" w:cs="Times New Roman"/>
          <w:sz w:val="24"/>
        </w:rPr>
        <w:t xml:space="preserve"> of rules and principles when the </w:t>
      </w:r>
      <w:commentRangeStart w:id="22"/>
      <w:r w:rsidR="001E4D03" w:rsidRPr="00B5412C">
        <w:rPr>
          <w:rFonts w:ascii="Times New Roman" w:hAnsi="Times New Roman" w:cs="Times New Roman"/>
          <w:sz w:val="24"/>
        </w:rPr>
        <w:t xml:space="preserve">scientific study of productive practices </w:t>
      </w:r>
      <w:commentRangeEnd w:id="22"/>
      <w:r w:rsidR="001B378C">
        <w:rPr>
          <w:rStyle w:val="CommentReference"/>
        </w:rPr>
        <w:commentReference w:id="22"/>
      </w:r>
      <w:r w:rsidR="001E4D03" w:rsidRPr="00B5412C">
        <w:rPr>
          <w:rFonts w:ascii="Times New Roman" w:hAnsi="Times New Roman" w:cs="Times New Roman"/>
          <w:sz w:val="24"/>
        </w:rPr>
        <w:t>was informed.</w:t>
      </w:r>
      <w:r w:rsidR="00C06AD2" w:rsidRPr="00B5412C">
        <w:rPr>
          <w:rFonts w:ascii="Times New Roman" w:hAnsi="Times New Roman" w:cs="Times New Roman"/>
          <w:sz w:val="24"/>
        </w:rPr>
        <w:t xml:space="preserve"> And, today, technology train</w:t>
      </w:r>
      <w:ins w:id="23" w:author="Karen Shoop" w:date="2020-10-25T17:55:00Z">
        <w:r w:rsidR="001B378C">
          <w:rPr>
            <w:rFonts w:ascii="Times New Roman" w:hAnsi="Times New Roman" w:cs="Times New Roman"/>
            <w:sz w:val="24"/>
          </w:rPr>
          <w:t>s</w:t>
        </w:r>
      </w:ins>
      <w:r w:rsidR="00C06AD2" w:rsidRPr="00B5412C">
        <w:rPr>
          <w:rFonts w:ascii="Times New Roman" w:hAnsi="Times New Roman" w:cs="Times New Roman"/>
          <w:sz w:val="24"/>
        </w:rPr>
        <w:t xml:space="preserve"> the practitioner to apply it, </w:t>
      </w:r>
      <w:commentRangeStart w:id="24"/>
      <w:r w:rsidR="00C06AD2" w:rsidRPr="00B5412C">
        <w:rPr>
          <w:rFonts w:ascii="Times New Roman" w:hAnsi="Times New Roman" w:cs="Times New Roman"/>
          <w:sz w:val="24"/>
        </w:rPr>
        <w:t>not make scholar to study 'technology'</w:t>
      </w:r>
      <w:commentRangeEnd w:id="24"/>
      <w:r w:rsidR="001B378C">
        <w:rPr>
          <w:rStyle w:val="CommentReference"/>
        </w:rPr>
        <w:commentReference w:id="24"/>
      </w:r>
      <w:r w:rsidR="00C06AD2" w:rsidRPr="00B5412C">
        <w:rPr>
          <w:rFonts w:ascii="Times New Roman" w:hAnsi="Times New Roman" w:cs="Times New Roman"/>
          <w:sz w:val="24"/>
        </w:rPr>
        <w:t>.</w:t>
      </w:r>
    </w:p>
    <w:p w14:paraId="53D289D4" w14:textId="14EB8531" w:rsidR="005B2BE9" w:rsidRPr="00B5412C" w:rsidDel="00561084" w:rsidRDefault="005B2BE9">
      <w:pPr>
        <w:rPr>
          <w:del w:id="25" w:author="Karen Shoop" w:date="2020-10-25T17:51:00Z"/>
          <w:rFonts w:ascii="Times New Roman" w:hAnsi="Times New Roman" w:cs="Times New Roman"/>
          <w:b/>
          <w:bCs/>
          <w:sz w:val="24"/>
        </w:rPr>
        <w:pPrChange w:id="26" w:author="Karen Shoop" w:date="2020-10-25T17:50:00Z">
          <w:pPr>
            <w:spacing w:line="480" w:lineRule="auto"/>
          </w:pPr>
        </w:pPrChange>
      </w:pPr>
      <w:del w:id="27" w:author="Karen Shoop" w:date="2020-10-25T17:51:00Z">
        <w:r w:rsidRPr="00B5412C" w:rsidDel="00561084">
          <w:rPr>
            <w:rFonts w:ascii="Times New Roman" w:hAnsi="Times New Roman" w:cs="Times New Roman" w:hint="eastAsia"/>
            <w:b/>
            <w:bCs/>
            <w:sz w:val="24"/>
          </w:rPr>
          <w:delText>P</w:delText>
        </w:r>
        <w:r w:rsidRPr="00B5412C" w:rsidDel="00561084">
          <w:rPr>
            <w:rFonts w:ascii="Times New Roman" w:hAnsi="Times New Roman" w:cs="Times New Roman"/>
            <w:b/>
            <w:bCs/>
            <w:sz w:val="24"/>
          </w:rPr>
          <w:delText>aragraph 4</w:delText>
        </w:r>
      </w:del>
    </w:p>
    <w:p w14:paraId="3A941D56" w14:textId="7AC02116" w:rsidR="001E4D03" w:rsidRPr="00B5412C" w:rsidRDefault="00AF6E39">
      <w:pPr>
        <w:rPr>
          <w:rFonts w:ascii="Times New Roman" w:hAnsi="Times New Roman" w:cs="Times New Roman"/>
          <w:sz w:val="24"/>
        </w:rPr>
        <w:pPrChange w:id="28" w:author="Karen Shoop" w:date="2020-10-25T17:50:00Z">
          <w:pPr>
            <w:spacing w:line="480" w:lineRule="auto"/>
          </w:pPr>
        </w:pPrChange>
      </w:pPr>
      <w:r w:rsidRPr="00B5412C">
        <w:rPr>
          <w:rFonts w:ascii="Times New Roman" w:hAnsi="Times New Roman" w:cs="Times New Roman"/>
          <w:sz w:val="24"/>
        </w:rPr>
        <w:tab/>
      </w:r>
      <w:commentRangeStart w:id="29"/>
      <w:r w:rsidR="001E4D03" w:rsidRPr="00B5412C">
        <w:rPr>
          <w:rFonts w:ascii="Times New Roman" w:hAnsi="Times New Roman" w:cs="Times New Roman"/>
          <w:sz w:val="24"/>
        </w:rPr>
        <w:t>The meaning of art and technology is along to the space with human freedom and subjectivity are considered interactive.</w:t>
      </w:r>
      <w:commentRangeEnd w:id="29"/>
      <w:r w:rsidR="001B378C">
        <w:rPr>
          <w:rStyle w:val="CommentReference"/>
        </w:rPr>
        <w:commentReference w:id="29"/>
      </w:r>
    </w:p>
    <w:p w14:paraId="2618A650" w14:textId="1CCACB76" w:rsidR="005B2BE9" w:rsidRPr="00B5412C" w:rsidRDefault="00B63597">
      <w:pPr>
        <w:rPr>
          <w:rFonts w:ascii="Times New Roman" w:hAnsi="Times New Roman" w:cs="Times New Roman"/>
          <w:b/>
          <w:bCs/>
          <w:sz w:val="24"/>
        </w:rPr>
        <w:pPrChange w:id="30" w:author="Karen Shoop" w:date="2020-10-25T17:50:00Z">
          <w:pPr>
            <w:spacing w:line="480" w:lineRule="auto"/>
          </w:pPr>
        </w:pPrChange>
      </w:pPr>
      <w:r w:rsidRPr="00B5412C">
        <w:rPr>
          <w:rFonts w:ascii="Times New Roman" w:hAnsi="Times New Roman" w:cs="Times New Roman"/>
          <w:b/>
          <w:bCs/>
          <w:sz w:val="24"/>
        </w:rPr>
        <w:t>Summaries</w:t>
      </w:r>
    </w:p>
    <w:p w14:paraId="2AEC2577" w14:textId="46C6C735" w:rsidR="00B5412C" w:rsidRPr="00B5412C" w:rsidRDefault="00B5412C">
      <w:pPr>
        <w:rPr>
          <w:rFonts w:ascii="Times New Roman" w:hAnsi="Times New Roman" w:cs="Times New Roman"/>
          <w:sz w:val="24"/>
          <w:lang w:eastAsia="ko-KR"/>
        </w:rPr>
        <w:pPrChange w:id="31" w:author="Karen Shoop" w:date="2020-10-25T17:50:00Z">
          <w:pPr>
            <w:spacing w:line="480" w:lineRule="auto"/>
          </w:pPr>
        </w:pPrChange>
      </w:pPr>
      <w:r w:rsidRPr="00B5412C">
        <w:rPr>
          <w:rFonts w:ascii="Times New Roman" w:hAnsi="Times New Roman" w:cs="Times New Roman"/>
          <w:b/>
          <w:bCs/>
          <w:sz w:val="24"/>
        </w:rPr>
        <w:tab/>
      </w:r>
      <w:r w:rsidRPr="00B5412C">
        <w:rPr>
          <w:rFonts w:ascii="Times New Roman" w:hAnsi="Times New Roman" w:cs="Times New Roman"/>
          <w:sz w:val="24"/>
        </w:rPr>
        <w:t>In the past, technology and art were mere</w:t>
      </w:r>
      <w:ins w:id="32" w:author="Karen Shoop" w:date="2020-10-25T17:54:00Z">
        <w:r w:rsidR="001B378C">
          <w:rPr>
            <w:rFonts w:ascii="Times New Roman" w:hAnsi="Times New Roman" w:cs="Times New Roman"/>
            <w:sz w:val="24"/>
          </w:rPr>
          <w:t>ly</w:t>
        </w:r>
      </w:ins>
      <w:r w:rsidRPr="00B5412C">
        <w:rPr>
          <w:rFonts w:ascii="Times New Roman" w:hAnsi="Times New Roman" w:cs="Times New Roman"/>
          <w:sz w:val="24"/>
        </w:rPr>
        <w:t xml:space="preserve"> considered as </w:t>
      </w:r>
      <w:commentRangeStart w:id="33"/>
      <w:r w:rsidRPr="00B5412C">
        <w:rPr>
          <w:rFonts w:ascii="Times New Roman" w:hAnsi="Times New Roman" w:cs="Times New Roman"/>
          <w:sz w:val="24"/>
        </w:rPr>
        <w:t>the meaning of words,</w:t>
      </w:r>
      <w:commentRangeEnd w:id="33"/>
      <w:r w:rsidR="001B378C">
        <w:rPr>
          <w:rStyle w:val="CommentReference"/>
        </w:rPr>
        <w:commentReference w:id="33"/>
      </w:r>
      <w:r w:rsidRPr="00B5412C">
        <w:rPr>
          <w:rFonts w:ascii="Times New Roman" w:hAnsi="Times New Roman" w:cs="Times New Roman"/>
          <w:sz w:val="24"/>
        </w:rPr>
        <w:t xml:space="preserve"> but, in recent years they are not only just words but also </w:t>
      </w:r>
      <w:commentRangeStart w:id="35"/>
      <w:r w:rsidRPr="00B5412C">
        <w:rPr>
          <w:rFonts w:ascii="Times New Roman" w:hAnsi="Times New Roman" w:cs="Times New Roman"/>
          <w:sz w:val="24"/>
        </w:rPr>
        <w:t>related to the environment where interacts with human.</w:t>
      </w:r>
      <w:commentRangeEnd w:id="35"/>
      <w:r w:rsidR="001B378C">
        <w:rPr>
          <w:rStyle w:val="CommentReference"/>
        </w:rPr>
        <w:commentReference w:id="35"/>
      </w:r>
    </w:p>
    <w:p w14:paraId="76FB00C7" w14:textId="3E7E01F0" w:rsidR="00B63597" w:rsidRPr="00B5412C" w:rsidRDefault="00B63597">
      <w:pPr>
        <w:rPr>
          <w:rFonts w:ascii="Times New Roman" w:hAnsi="Times New Roman" w:cs="Times New Roman"/>
          <w:b/>
          <w:bCs/>
          <w:sz w:val="24"/>
        </w:rPr>
        <w:pPrChange w:id="36" w:author="Karen Shoop" w:date="2020-10-25T17:50:00Z">
          <w:pPr>
            <w:spacing w:line="480" w:lineRule="auto"/>
          </w:pPr>
        </w:pPrChange>
      </w:pPr>
      <w:del w:id="37" w:author="Karen Shoop" w:date="2020-10-25T17:53:00Z">
        <w:r w:rsidRPr="00B5412C" w:rsidDel="001B378C">
          <w:rPr>
            <w:rFonts w:ascii="Times New Roman" w:hAnsi="Times New Roman" w:cs="Times New Roman"/>
            <w:b/>
            <w:bCs/>
            <w:sz w:val="24"/>
          </w:rPr>
          <w:delText>Conclusion</w:delText>
        </w:r>
      </w:del>
      <w:ins w:id="38" w:author="Karen Shoop" w:date="2020-10-25T17:53:00Z">
        <w:r w:rsidR="001B378C">
          <w:rPr>
            <w:rFonts w:ascii="Times New Roman" w:hAnsi="Times New Roman" w:cs="Times New Roman"/>
            <w:b/>
            <w:bCs/>
            <w:sz w:val="24"/>
          </w:rPr>
          <w:t>1 sentence summary</w:t>
        </w:r>
      </w:ins>
    </w:p>
    <w:p w14:paraId="7E840C2C" w14:textId="10F5AC05" w:rsidR="00B5412C" w:rsidRPr="00B5412C" w:rsidRDefault="00B5412C">
      <w:pPr>
        <w:rPr>
          <w:rFonts w:ascii="Times New Roman" w:hAnsi="Times New Roman" w:cs="Times New Roman"/>
          <w:sz w:val="24"/>
          <w:lang w:val="en-US" w:eastAsia="ko-KR"/>
        </w:rPr>
        <w:pPrChange w:id="39" w:author="Karen Shoop" w:date="2020-10-25T17:50:00Z">
          <w:pPr>
            <w:spacing w:line="480" w:lineRule="auto"/>
          </w:pPr>
        </w:pPrChange>
      </w:pPr>
      <w:r w:rsidRPr="00B5412C">
        <w:rPr>
          <w:rFonts w:ascii="Times New Roman" w:hAnsi="Times New Roman" w:cs="Times New Roman"/>
          <w:b/>
          <w:bCs/>
          <w:sz w:val="24"/>
        </w:rPr>
        <w:tab/>
        <w:t>‘</w:t>
      </w:r>
      <w:r w:rsidRPr="00B5412C">
        <w:rPr>
          <w:rFonts w:ascii="Times New Roman" w:hAnsi="Times New Roman" w:cs="Times New Roman"/>
          <w:sz w:val="24"/>
        </w:rPr>
        <w:t>Art’ and ‘</w:t>
      </w:r>
      <w:r w:rsidRPr="00B5412C">
        <w:rPr>
          <w:rFonts w:ascii="Times New Roman" w:hAnsi="Times New Roman" w:cs="Times New Roman"/>
          <w:sz w:val="24"/>
          <w:lang w:val="en-US"/>
        </w:rPr>
        <w:t>Technology</w:t>
      </w:r>
      <w:r w:rsidRPr="00B5412C">
        <w:rPr>
          <w:rFonts w:ascii="Times New Roman" w:hAnsi="Times New Roman" w:cs="Times New Roman"/>
          <w:sz w:val="24"/>
        </w:rPr>
        <w:t xml:space="preserve">’ </w:t>
      </w:r>
      <w:commentRangeStart w:id="40"/>
      <w:r w:rsidRPr="00B5412C">
        <w:rPr>
          <w:rFonts w:ascii="Times New Roman" w:hAnsi="Times New Roman" w:cs="Times New Roman"/>
          <w:sz w:val="24"/>
        </w:rPr>
        <w:t>interact with each other according to the situation and space.</w:t>
      </w:r>
      <w:commentRangeEnd w:id="40"/>
      <w:r w:rsidR="001B378C">
        <w:rPr>
          <w:rStyle w:val="CommentReference"/>
        </w:rPr>
        <w:commentReference w:id="40"/>
      </w:r>
    </w:p>
    <w:sectPr w:rsidR="00B5412C" w:rsidRPr="00B5412C" w:rsidSect="00887BC4">
      <w:headerReference w:type="default" r:id="rId9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Karen Shoop" w:date="2020-10-25T17:50:00Z" w:initials="KS">
    <w:p w14:paraId="536DF5F7" w14:textId="69D1C61C" w:rsidR="00561084" w:rsidRDefault="00561084">
      <w:pPr>
        <w:pStyle w:val="CommentText"/>
      </w:pPr>
      <w:r>
        <w:rPr>
          <w:rStyle w:val="CommentReference"/>
        </w:rPr>
        <w:annotationRef/>
      </w:r>
      <w:r>
        <w:t>this should all be a one paragraph summary, not 4</w:t>
      </w:r>
    </w:p>
  </w:comment>
  <w:comment w:id="5" w:author="Karen Shoop" w:date="2020-10-25T17:51:00Z" w:initials="KS">
    <w:p w14:paraId="37BA8F59" w14:textId="1AF10D85" w:rsidR="00561084" w:rsidRDefault="00561084">
      <w:pPr>
        <w:pStyle w:val="CommentText"/>
      </w:pPr>
      <w:r>
        <w:rPr>
          <w:rStyle w:val="CommentReference"/>
        </w:rPr>
        <w:annotationRef/>
      </w:r>
      <w:r>
        <w:t>this is a summary so avoid anything that sounds like opinion</w:t>
      </w:r>
    </w:p>
  </w:comment>
  <w:comment w:id="7" w:author="Karen Shoop" w:date="2020-10-25T17:51:00Z" w:initials="KS">
    <w:p w14:paraId="2CA05A7E" w14:textId="485D58C1" w:rsidR="00561084" w:rsidRDefault="00561084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6" w:author="Karen Shoop" w:date="2020-10-25T17:51:00Z" w:initials="KS">
    <w:p w14:paraId="4022BDF4" w14:textId="50960CE2" w:rsidR="00561084" w:rsidRDefault="00561084">
      <w:pPr>
        <w:pStyle w:val="CommentText"/>
      </w:pPr>
      <w:r>
        <w:rPr>
          <w:rStyle w:val="CommentReference"/>
        </w:rPr>
        <w:annotationRef/>
      </w:r>
      <w:r>
        <w:t>their meanings are now opposite</w:t>
      </w:r>
    </w:p>
  </w:comment>
  <w:comment w:id="12" w:author="Karen Shoop" w:date="2020-10-25T17:51:00Z" w:initials="KS">
    <w:p w14:paraId="2A615B27" w14:textId="3E254AFD" w:rsidR="00561084" w:rsidRDefault="00561084">
      <w:pPr>
        <w:pStyle w:val="CommentText"/>
      </w:pPr>
      <w:r>
        <w:rPr>
          <w:rStyle w:val="CommentReference"/>
        </w:rPr>
        <w:annotationRef/>
      </w:r>
      <w:r>
        <w:t>?? rewrite in your own words</w:t>
      </w:r>
    </w:p>
  </w:comment>
  <w:comment w:id="13" w:author="Karen Shoop" w:date="2020-10-25T17:54:00Z" w:initials="KS">
    <w:p w14:paraId="711DEF5A" w14:textId="6D3D1BF0" w:rsidR="001B378C" w:rsidRDefault="001B378C">
      <w:pPr>
        <w:pStyle w:val="CommentText"/>
      </w:pPr>
      <w:r>
        <w:rPr>
          <w:rStyle w:val="CommentReference"/>
        </w:rPr>
        <w:annotationRef/>
      </w:r>
      <w:r>
        <w:t>avoid examples, re-read para 2 and extract the key points/message</w:t>
      </w:r>
    </w:p>
  </w:comment>
  <w:comment w:id="14" w:author="Karen Shoop" w:date="2020-10-25T17:52:00Z" w:initials="KS">
    <w:p w14:paraId="27791391" w14:textId="5C251FE5" w:rsidR="00561084" w:rsidRDefault="00561084">
      <w:pPr>
        <w:pStyle w:val="CommentText"/>
      </w:pPr>
      <w:r>
        <w:rPr>
          <w:rStyle w:val="CommentReference"/>
        </w:rPr>
        <w:annotationRef/>
      </w:r>
      <w:r>
        <w:t>too close to the original text</w:t>
      </w:r>
    </w:p>
  </w:comment>
  <w:comment w:id="20" w:author="Karen Shoop" w:date="2020-10-25T17:52:00Z" w:initials="KS">
    <w:p w14:paraId="383051BC" w14:textId="53446314" w:rsidR="00561084" w:rsidRDefault="00561084">
      <w:pPr>
        <w:pStyle w:val="CommentText"/>
      </w:pPr>
      <w:r>
        <w:rPr>
          <w:rStyle w:val="CommentReference"/>
        </w:rPr>
        <w:annotationRef/>
      </w:r>
      <w:r>
        <w:t>avoid word substitution instead write in your own words</w:t>
      </w:r>
    </w:p>
  </w:comment>
  <w:comment w:id="21" w:author="Karen Shoop" w:date="2020-10-25T17:52:00Z" w:initials="KS">
    <w:p w14:paraId="0EAD0FB0" w14:textId="4D8D1375" w:rsidR="00561084" w:rsidRDefault="00561084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22" w:author="Karen Shoop" w:date="2020-10-25T17:55:00Z" w:initials="KS">
    <w:p w14:paraId="5C65C87D" w14:textId="6DA965FE" w:rsidR="001B378C" w:rsidRDefault="001B378C">
      <w:pPr>
        <w:pStyle w:val="CommentText"/>
      </w:pPr>
      <w:r>
        <w:rPr>
          <w:rStyle w:val="CommentReference"/>
        </w:rPr>
        <w:annotationRef/>
      </w:r>
      <w:r>
        <w:t>verbatim from Ingold – rewrite in your own words</w:t>
      </w:r>
    </w:p>
  </w:comment>
  <w:comment w:id="24" w:author="Karen Shoop" w:date="2020-10-25T17:55:00Z" w:initials="KS">
    <w:p w14:paraId="12FF7547" w14:textId="514861AA" w:rsidR="001B378C" w:rsidRDefault="001B378C">
      <w:pPr>
        <w:pStyle w:val="CommentText"/>
      </w:pPr>
      <w:r>
        <w:rPr>
          <w:rStyle w:val="CommentReference"/>
        </w:rPr>
        <w:annotationRef/>
      </w:r>
      <w:r>
        <w:t>rewrite</w:t>
      </w:r>
    </w:p>
  </w:comment>
  <w:comment w:id="29" w:author="Karen Shoop" w:date="2020-10-25T17:53:00Z" w:initials="KS">
    <w:p w14:paraId="2B60F040" w14:textId="4E09D22D" w:rsidR="001B378C" w:rsidRDefault="001B378C">
      <w:pPr>
        <w:pStyle w:val="CommentText"/>
      </w:pPr>
      <w:r>
        <w:rPr>
          <w:rStyle w:val="CommentReference"/>
        </w:rPr>
        <w:annotationRef/>
      </w:r>
      <w:r>
        <w:t>reread paragraph 4 and rewrite</w:t>
      </w:r>
    </w:p>
  </w:comment>
  <w:comment w:id="33" w:author="Karen Shoop" w:date="2020-10-25T17:54:00Z" w:initials="KS">
    <w:p w14:paraId="52D503BC" w14:textId="77C6FF79" w:rsidR="001B378C" w:rsidRDefault="001B378C">
      <w:pPr>
        <w:pStyle w:val="CommentText"/>
      </w:pPr>
      <w:r>
        <w:rPr>
          <w:rStyle w:val="CommentReference"/>
        </w:rPr>
        <w:annotationRef/>
      </w:r>
      <w:r>
        <w:t>where is this stated in the text?</w:t>
      </w:r>
      <w:r w:rsidR="00012AD3">
        <w:t xml:space="preserve"> re-read the </w:t>
      </w:r>
      <w:r w:rsidR="00012AD3">
        <w:t>opening</w:t>
      </w:r>
      <w:bookmarkStart w:id="34" w:name="_GoBack"/>
      <w:bookmarkEnd w:id="34"/>
    </w:p>
  </w:comment>
  <w:comment w:id="35" w:author="Karen Shoop" w:date="2020-10-25T17:54:00Z" w:initials="KS">
    <w:p w14:paraId="34E3CB03" w14:textId="1CE6329C" w:rsidR="001B378C" w:rsidRDefault="001B378C">
      <w:pPr>
        <w:pStyle w:val="CommentText"/>
      </w:pPr>
      <w:r>
        <w:rPr>
          <w:rStyle w:val="CommentReference"/>
        </w:rPr>
        <w:annotationRef/>
      </w:r>
      <w:r>
        <w:t>not claimed in the text</w:t>
      </w:r>
    </w:p>
  </w:comment>
  <w:comment w:id="40" w:author="Karen Shoop" w:date="2020-10-25T17:53:00Z" w:initials="KS">
    <w:p w14:paraId="031D37C5" w14:textId="1AFE9D43" w:rsidR="001B378C" w:rsidRDefault="001B378C">
      <w:pPr>
        <w:pStyle w:val="CommentText"/>
      </w:pPr>
      <w:r>
        <w:rPr>
          <w:rStyle w:val="CommentReference"/>
        </w:rPr>
        <w:annotationRef/>
      </w:r>
      <w:r>
        <w:t>??? go back to Ingold’s text and summarise, i.e. focus on what he says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6DF5F7" w15:done="0"/>
  <w15:commentEx w15:paraId="37BA8F59" w15:done="0"/>
  <w15:commentEx w15:paraId="2CA05A7E" w15:done="0"/>
  <w15:commentEx w15:paraId="4022BDF4" w15:done="0"/>
  <w15:commentEx w15:paraId="2A615B27" w15:done="0"/>
  <w15:commentEx w15:paraId="711DEF5A" w15:done="0"/>
  <w15:commentEx w15:paraId="27791391" w15:done="0"/>
  <w15:commentEx w15:paraId="383051BC" w15:done="0"/>
  <w15:commentEx w15:paraId="0EAD0FB0" w15:done="0"/>
  <w15:commentEx w15:paraId="5C65C87D" w15:done="0"/>
  <w15:commentEx w15:paraId="12FF7547" w15:done="0"/>
  <w15:commentEx w15:paraId="2B60F040" w15:done="0"/>
  <w15:commentEx w15:paraId="52D503BC" w15:done="0"/>
  <w15:commentEx w15:paraId="34E3CB03" w15:done="0"/>
  <w15:commentEx w15:paraId="031D37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6DF5F7" w16cid:durableId="23403971"/>
  <w16cid:commentId w16cid:paraId="37BA8F59" w16cid:durableId="23403996"/>
  <w16cid:commentId w16cid:paraId="2CA05A7E" w16cid:durableId="234039AD"/>
  <w16cid:commentId w16cid:paraId="4022BDF4" w16cid:durableId="234039B7"/>
  <w16cid:commentId w16cid:paraId="2A615B27" w16cid:durableId="2340398C"/>
  <w16cid:commentId w16cid:paraId="711DEF5A" w16cid:durableId="23403A58"/>
  <w16cid:commentId w16cid:paraId="27791391" w16cid:durableId="234039C6"/>
  <w16cid:commentId w16cid:paraId="383051BC" w16cid:durableId="234039F7"/>
  <w16cid:commentId w16cid:paraId="0EAD0FB0" w16cid:durableId="234039E6"/>
  <w16cid:commentId w16cid:paraId="5C65C87D" w16cid:durableId="23403A82"/>
  <w16cid:commentId w16cid:paraId="12FF7547" w16cid:durableId="23403A9B"/>
  <w16cid:commentId w16cid:paraId="2B60F040" w16cid:durableId="23403A12"/>
  <w16cid:commentId w16cid:paraId="52D503BC" w16cid:durableId="23403A49"/>
  <w16cid:commentId w16cid:paraId="34E3CB03" w16cid:durableId="23403A3C"/>
  <w16cid:commentId w16cid:paraId="031D37C5" w16cid:durableId="23403A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04806" w14:textId="77777777" w:rsidR="002B00E7" w:rsidRDefault="002B00E7" w:rsidP="005B2BE9">
      <w:r>
        <w:separator/>
      </w:r>
    </w:p>
  </w:endnote>
  <w:endnote w:type="continuationSeparator" w:id="0">
    <w:p w14:paraId="364B6EC1" w14:textId="77777777" w:rsidR="002B00E7" w:rsidRDefault="002B00E7" w:rsidP="005B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DB98E" w14:textId="77777777" w:rsidR="002B00E7" w:rsidRDefault="002B00E7" w:rsidP="005B2BE9">
      <w:r>
        <w:separator/>
      </w:r>
    </w:p>
  </w:footnote>
  <w:footnote w:type="continuationSeparator" w:id="0">
    <w:p w14:paraId="6B0C00E1" w14:textId="77777777" w:rsidR="002B00E7" w:rsidRDefault="002B00E7" w:rsidP="005B2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DF1F2" w14:textId="29E92D5C" w:rsidR="005B2BE9" w:rsidRDefault="005B2BE9" w:rsidP="005B2BE9">
    <w:pPr>
      <w:pStyle w:val="Header"/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F</w:t>
    </w:r>
    <w:r>
      <w:rPr>
        <w:rFonts w:ascii="Times New Roman" w:hAnsi="Times New Roman" w:cs="Times New Roman"/>
      </w:rPr>
      <w:t>ormative Writing Assignment 2</w:t>
    </w:r>
  </w:p>
  <w:p w14:paraId="31878FC8" w14:textId="77777777" w:rsidR="005B2BE9" w:rsidRDefault="005B2BE9" w:rsidP="005B2BE9">
    <w:pPr>
      <w:pStyle w:val="Header"/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Y</w:t>
    </w:r>
    <w:r>
      <w:rPr>
        <w:rFonts w:ascii="Times New Roman" w:hAnsi="Times New Roman" w:cs="Times New Roman"/>
      </w:rPr>
      <w:t>ujeong JUNG</w:t>
    </w:r>
  </w:p>
  <w:p w14:paraId="38A3AE58" w14:textId="77777777" w:rsidR="005B2BE9" w:rsidRDefault="005B2BE9" w:rsidP="005B2BE9">
    <w:pPr>
      <w:pStyle w:val="Header"/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/>
      </w:rPr>
      <w:t>00699145</w:t>
    </w:r>
  </w:p>
  <w:p w14:paraId="52CE36BF" w14:textId="098FE842" w:rsidR="005B2BE9" w:rsidRPr="005B2BE9" w:rsidRDefault="005B2BE9" w:rsidP="005B2BE9">
    <w:pPr>
      <w:pStyle w:val="Header"/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5</w:t>
    </w:r>
    <w:r w:rsidRPr="005B2BE9">
      <w:rPr>
        <w:rFonts w:ascii="Times New Roman" w:hAnsi="Times New Roman" w:cs="Times New Roman"/>
        <w:vertAlign w:val="superscript"/>
      </w:rPr>
      <w:t>th</w:t>
    </w:r>
    <w:r>
      <w:rPr>
        <w:rFonts w:ascii="Times New Roman" w:hAnsi="Times New Roman" w:cs="Times New Roman"/>
      </w:rPr>
      <w:t xml:space="preserve"> Oct 2020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en Shoop">
    <w15:presenceInfo w15:providerId="AD" w15:userId="S::eew014@qmul.ac.uk::f426cf86-b694-4e20-b495-ed86220ab4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/>
  <w:trackRevisions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E9"/>
    <w:rsid w:val="00012AD3"/>
    <w:rsid w:val="001B378C"/>
    <w:rsid w:val="001E4D03"/>
    <w:rsid w:val="002B00E7"/>
    <w:rsid w:val="00336A1C"/>
    <w:rsid w:val="00561084"/>
    <w:rsid w:val="005A08F6"/>
    <w:rsid w:val="005B2BE9"/>
    <w:rsid w:val="005F2498"/>
    <w:rsid w:val="007D717D"/>
    <w:rsid w:val="00887BC4"/>
    <w:rsid w:val="00AF6E39"/>
    <w:rsid w:val="00B5412C"/>
    <w:rsid w:val="00B63597"/>
    <w:rsid w:val="00C06AD2"/>
    <w:rsid w:val="00FC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10427"/>
  <w15:chartTrackingRefBased/>
  <w15:docId w15:val="{BC9A2EFD-032B-DB48-B8CF-08304566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BE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2BE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B2BE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2BE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84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610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0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084"/>
    <w:rPr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0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084"/>
    <w:rPr>
      <w:b/>
      <w:bCs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유정</dc:creator>
  <cp:keywords/>
  <dc:description/>
  <cp:lastModifiedBy>Karen Shoop</cp:lastModifiedBy>
  <cp:revision>5</cp:revision>
  <dcterms:created xsi:type="dcterms:W3CDTF">2020-10-06T05:01:00Z</dcterms:created>
  <dcterms:modified xsi:type="dcterms:W3CDTF">2020-10-25T18:16:00Z</dcterms:modified>
</cp:coreProperties>
</file>