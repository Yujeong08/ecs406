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04D6A" w14:textId="7D4D1F21" w:rsidR="00BA14BB" w:rsidRDefault="00BA14BB" w:rsidP="000007EF">
      <w:pPr>
        <w:wordWrap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14BB">
        <w:rPr>
          <w:rFonts w:ascii="Times New Roman" w:hAnsi="Times New Roman" w:cs="Times New Roman"/>
          <w:b/>
          <w:bCs/>
          <w:sz w:val="28"/>
          <w:szCs w:val="28"/>
          <w:u w:val="single"/>
        </w:rPr>
        <w:t>FORMATIVE ASSIGNMENT: WIGGINS</w:t>
      </w:r>
    </w:p>
    <w:p w14:paraId="12B0296E" w14:textId="77777777" w:rsidR="00BA14BB" w:rsidRPr="00BA14BB" w:rsidRDefault="00BA14BB" w:rsidP="000007EF">
      <w:pPr>
        <w:wordWrap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AA3430" w14:textId="2EB5DCAE" w:rsidR="003862E2" w:rsidRPr="00BA14BB" w:rsidRDefault="003862E2" w:rsidP="000007EF">
      <w:pPr>
        <w:wordWrap/>
        <w:rPr>
          <w:rFonts w:ascii="Times New Roman" w:hAnsi="Times New Roman" w:cs="Times New Roman"/>
          <w:sz w:val="28"/>
          <w:szCs w:val="28"/>
        </w:rPr>
      </w:pPr>
      <w:r w:rsidRPr="00BA14BB">
        <w:rPr>
          <w:rFonts w:ascii="Times New Roman" w:hAnsi="Times New Roman" w:cs="Times New Roman"/>
          <w:sz w:val="28"/>
          <w:szCs w:val="28"/>
        </w:rPr>
        <w:t xml:space="preserve">The most impressive </w:t>
      </w:r>
      <w:del w:id="0" w:author="Karen Shoop" w:date="2020-10-18T20:30:00Z">
        <w:r w:rsidRPr="00BA14BB" w:rsidDel="000007EF">
          <w:rPr>
            <w:rFonts w:ascii="Times New Roman" w:hAnsi="Times New Roman" w:cs="Times New Roman"/>
            <w:sz w:val="28"/>
            <w:szCs w:val="28"/>
          </w:rPr>
          <w:delText>thing about</w:delText>
        </w:r>
      </w:del>
      <w:ins w:id="1" w:author="Karen Shoop" w:date="2020-10-18T20:30:00Z">
        <w:r w:rsidR="000007EF">
          <w:rPr>
            <w:rFonts w:ascii="Times New Roman" w:hAnsi="Times New Roman" w:cs="Times New Roman"/>
            <w:sz w:val="28"/>
            <w:szCs w:val="28"/>
          </w:rPr>
          <w:t>passage in</w:t>
        </w:r>
      </w:ins>
      <w:r w:rsidRPr="00BA14BB">
        <w:rPr>
          <w:rFonts w:ascii="Times New Roman" w:hAnsi="Times New Roman" w:cs="Times New Roman"/>
          <w:sz w:val="28"/>
          <w:szCs w:val="28"/>
        </w:rPr>
        <w:t xml:space="preserve"> </w:t>
      </w:r>
      <w:ins w:id="2" w:author="Karen Shoop" w:date="2020-10-18T20:30:00Z">
        <w:r w:rsidR="000007EF" w:rsidRPr="00BA14BB">
          <w:rPr>
            <w:rFonts w:ascii="Times New Roman" w:hAnsi="Times New Roman" w:cs="Times New Roman"/>
            <w:sz w:val="28"/>
            <w:szCs w:val="28"/>
          </w:rPr>
          <w:t>Wiggins'</w:t>
        </w:r>
        <w:r w:rsidR="000007EF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r w:rsidRPr="00BA14BB">
        <w:rPr>
          <w:rFonts w:ascii="Times New Roman" w:hAnsi="Times New Roman" w:cs="Times New Roman"/>
          <w:sz w:val="28"/>
          <w:szCs w:val="28"/>
        </w:rPr>
        <w:t>Hidden in Plain Sight was</w:t>
      </w:r>
      <w:del w:id="3" w:author="Karen Shoop" w:date="2020-10-18T20:30:00Z">
        <w:r w:rsidRPr="00BA14BB" w:rsidDel="000007EF">
          <w:rPr>
            <w:rFonts w:ascii="Times New Roman" w:hAnsi="Times New Roman" w:cs="Times New Roman"/>
            <w:sz w:val="28"/>
            <w:szCs w:val="28"/>
          </w:rPr>
          <w:delText xml:space="preserve"> Wiggins'</w:delText>
        </w:r>
      </w:del>
      <w:r w:rsidRPr="00BA14BB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4"/>
      <w:r w:rsidRPr="00BA14BB">
        <w:rPr>
          <w:rFonts w:ascii="Times New Roman" w:hAnsi="Times New Roman" w:cs="Times New Roman"/>
          <w:sz w:val="28"/>
          <w:szCs w:val="28"/>
        </w:rPr>
        <w:t xml:space="preserve">'What we most likely fail to do is what programs start out really needed: the cognitive skills to imagine </w:t>
      </w:r>
      <w:proofErr w:type="spellStart"/>
      <w:r w:rsidRPr="00BA14BB">
        <w:rPr>
          <w:rFonts w:ascii="Times New Roman" w:hAnsi="Times New Roman" w:cs="Times New Roman"/>
          <w:sz w:val="28"/>
          <w:szCs w:val="28"/>
        </w:rPr>
        <w:t>abstracise</w:t>
      </w:r>
      <w:proofErr w:type="spellEnd"/>
      <w:r w:rsidRPr="00BA14BB">
        <w:rPr>
          <w:rFonts w:ascii="Times New Roman" w:hAnsi="Times New Roman" w:cs="Times New Roman"/>
          <w:sz w:val="28"/>
          <w:szCs w:val="28"/>
        </w:rPr>
        <w:t xml:space="preserve"> processes applied to abject, and we're not going to be able to do anything about it. </w:t>
      </w:r>
      <w:commentRangeEnd w:id="4"/>
      <w:r w:rsidR="000007EF">
        <w:rPr>
          <w:rStyle w:val="CommentReference"/>
        </w:rPr>
        <w:commentReference w:id="4"/>
      </w:r>
      <w:r w:rsidRPr="00BA14BB">
        <w:rPr>
          <w:rFonts w:ascii="Times New Roman" w:hAnsi="Times New Roman" w:cs="Times New Roman"/>
          <w:sz w:val="28"/>
          <w:szCs w:val="28"/>
        </w:rPr>
        <w:t xml:space="preserve"> I thought it was important because </w:t>
      </w:r>
      <w:commentRangeStart w:id="5"/>
      <w:r w:rsidRPr="00BA14BB">
        <w:rPr>
          <w:rFonts w:ascii="Times New Roman" w:hAnsi="Times New Roman" w:cs="Times New Roman"/>
          <w:sz w:val="28"/>
          <w:szCs w:val="28"/>
        </w:rPr>
        <w:t>they</w:t>
      </w:r>
      <w:commentRangeEnd w:id="5"/>
      <w:r w:rsidR="000007EF">
        <w:rPr>
          <w:rStyle w:val="CommentReference"/>
        </w:rPr>
        <w:commentReference w:id="5"/>
      </w:r>
      <w:r w:rsidRPr="00BA14BB">
        <w:rPr>
          <w:rFonts w:ascii="Times New Roman" w:hAnsi="Times New Roman" w:cs="Times New Roman"/>
          <w:sz w:val="28"/>
          <w:szCs w:val="28"/>
        </w:rPr>
        <w:t xml:space="preserve"> know to focus on what to teach and to train for future programmers, but they </w:t>
      </w:r>
      <w:commentRangeStart w:id="6"/>
      <w:r w:rsidRPr="00BA14BB">
        <w:rPr>
          <w:rFonts w:ascii="Times New Roman" w:hAnsi="Times New Roman" w:cs="Times New Roman"/>
          <w:sz w:val="28"/>
          <w:szCs w:val="28"/>
        </w:rPr>
        <w:t>still don't</w:t>
      </w:r>
      <w:commentRangeEnd w:id="6"/>
      <w:r w:rsidR="000007EF">
        <w:rPr>
          <w:rStyle w:val="CommentReference"/>
        </w:rPr>
        <w:commentReference w:id="6"/>
      </w:r>
      <w:r w:rsidRPr="00BA14BB">
        <w:rPr>
          <w:rFonts w:ascii="Times New Roman" w:hAnsi="Times New Roman" w:cs="Times New Roman"/>
          <w:sz w:val="28"/>
          <w:szCs w:val="28"/>
        </w:rPr>
        <w:t xml:space="preserve">. However, </w:t>
      </w:r>
      <w:commentRangeStart w:id="7"/>
      <w:r w:rsidRPr="00BA14BB">
        <w:rPr>
          <w:rFonts w:ascii="Times New Roman" w:hAnsi="Times New Roman" w:cs="Times New Roman"/>
          <w:sz w:val="28"/>
          <w:szCs w:val="28"/>
        </w:rPr>
        <w:t xml:space="preserve">I think </w:t>
      </w:r>
      <w:commentRangeEnd w:id="7"/>
      <w:r w:rsidR="000007EF">
        <w:rPr>
          <w:rStyle w:val="CommentReference"/>
        </w:rPr>
        <w:commentReference w:id="7"/>
      </w:r>
      <w:r w:rsidRPr="00BA14BB">
        <w:rPr>
          <w:rFonts w:ascii="Times New Roman" w:hAnsi="Times New Roman" w:cs="Times New Roman"/>
          <w:sz w:val="28"/>
          <w:szCs w:val="28"/>
        </w:rPr>
        <w:t xml:space="preserve">learning </w:t>
      </w:r>
      <w:commentRangeStart w:id="8"/>
      <w:r w:rsidRPr="00BA14BB">
        <w:rPr>
          <w:rFonts w:ascii="Times New Roman" w:hAnsi="Times New Roman" w:cs="Times New Roman"/>
          <w:sz w:val="28"/>
          <w:szCs w:val="28"/>
        </w:rPr>
        <w:t>the</w:t>
      </w:r>
      <w:commentRangeEnd w:id="8"/>
      <w:r w:rsidR="000007EF">
        <w:rPr>
          <w:rStyle w:val="CommentReference"/>
        </w:rPr>
        <w:commentReference w:id="8"/>
      </w:r>
      <w:r w:rsidRPr="00BA14BB">
        <w:rPr>
          <w:rFonts w:ascii="Times New Roman" w:hAnsi="Times New Roman" w:cs="Times New Roman"/>
          <w:sz w:val="28"/>
          <w:szCs w:val="28"/>
        </w:rPr>
        <w:t xml:space="preserve"> programming language and background knowledge of computer is essential.</w:t>
      </w:r>
    </w:p>
    <w:p w14:paraId="1DA104B5" w14:textId="77777777" w:rsidR="003862E2" w:rsidRPr="00BA14BB" w:rsidRDefault="003862E2" w:rsidP="000007EF">
      <w:pPr>
        <w:wordWrap/>
        <w:rPr>
          <w:rFonts w:ascii="Times New Roman" w:hAnsi="Times New Roman" w:cs="Times New Roman"/>
          <w:sz w:val="28"/>
          <w:szCs w:val="28"/>
        </w:rPr>
      </w:pPr>
    </w:p>
    <w:p w14:paraId="453E638D" w14:textId="6562A841" w:rsidR="003862E2" w:rsidRPr="00BA14BB" w:rsidDel="000007EF" w:rsidRDefault="003862E2" w:rsidP="000007EF">
      <w:pPr>
        <w:wordWrap/>
        <w:rPr>
          <w:del w:id="9" w:author="Karen Shoop" w:date="2020-10-18T20:32:00Z"/>
          <w:rFonts w:ascii="Times New Roman" w:hAnsi="Times New Roman" w:cs="Times New Roman"/>
          <w:sz w:val="28"/>
          <w:szCs w:val="28"/>
        </w:rPr>
      </w:pPr>
      <w:r w:rsidRPr="00BA14BB">
        <w:rPr>
          <w:rFonts w:ascii="Times New Roman" w:hAnsi="Times New Roman" w:cs="Times New Roman"/>
          <w:sz w:val="28"/>
          <w:szCs w:val="28"/>
        </w:rPr>
        <w:t xml:space="preserve">After reading this, I thought about what programmers really need. </w:t>
      </w:r>
      <w:commentRangeStart w:id="10"/>
      <w:r w:rsidRPr="00BA14BB">
        <w:rPr>
          <w:rFonts w:ascii="Times New Roman" w:hAnsi="Times New Roman" w:cs="Times New Roman"/>
          <w:sz w:val="28"/>
          <w:szCs w:val="28"/>
        </w:rPr>
        <w:t>It's</w:t>
      </w:r>
      <w:commentRangeEnd w:id="10"/>
      <w:r w:rsidR="000007EF">
        <w:rPr>
          <w:rStyle w:val="CommentReference"/>
        </w:rPr>
        <w:commentReference w:id="10"/>
      </w:r>
      <w:r w:rsidRPr="00BA14BB">
        <w:rPr>
          <w:rFonts w:ascii="Times New Roman" w:hAnsi="Times New Roman" w:cs="Times New Roman"/>
          <w:sz w:val="28"/>
          <w:szCs w:val="28"/>
        </w:rPr>
        <w:t xml:space="preserve"> because 'creativity' is necessary for the arts, and I never thought it would be used scientifically. I thought that being creative was a way to rely on 'sense’; i.e</w:t>
      </w:r>
      <w:ins w:id="11" w:author="Karen Shoop" w:date="2020-10-18T20:32:00Z">
        <w:r w:rsidR="000007EF">
          <w:rPr>
            <w:rFonts w:ascii="Times New Roman" w:hAnsi="Times New Roman" w:cs="Times New Roman"/>
            <w:sz w:val="28"/>
            <w:szCs w:val="28"/>
          </w:rPr>
          <w:t>.</w:t>
        </w:r>
      </w:ins>
      <w:r w:rsidRPr="00BA14BB">
        <w:rPr>
          <w:rFonts w:ascii="Times New Roman" w:hAnsi="Times New Roman" w:cs="Times New Roman"/>
          <w:sz w:val="28"/>
          <w:szCs w:val="28"/>
        </w:rPr>
        <w:t xml:space="preserve"> exercise imagination. So, I didn't think it was necessary for the most rational and logical </w:t>
      </w:r>
      <w:commentRangeStart w:id="12"/>
      <w:r w:rsidRPr="00BA14BB">
        <w:rPr>
          <w:rFonts w:ascii="Times New Roman" w:hAnsi="Times New Roman" w:cs="Times New Roman"/>
          <w:sz w:val="28"/>
          <w:szCs w:val="28"/>
        </w:rPr>
        <w:t xml:space="preserve">science. </w:t>
      </w:r>
      <w:commentRangeEnd w:id="12"/>
      <w:r w:rsidR="000007EF">
        <w:rPr>
          <w:rStyle w:val="CommentReference"/>
        </w:rPr>
        <w:commentReference w:id="12"/>
      </w:r>
    </w:p>
    <w:p w14:paraId="057E0339" w14:textId="77777777" w:rsidR="003862E2" w:rsidRPr="00BA14BB" w:rsidDel="000007EF" w:rsidRDefault="003862E2" w:rsidP="000007EF">
      <w:pPr>
        <w:wordWrap/>
        <w:rPr>
          <w:del w:id="13" w:author="Karen Shoop" w:date="2020-10-18T20:32:00Z"/>
          <w:rFonts w:ascii="Times New Roman" w:hAnsi="Times New Roman" w:cs="Times New Roman"/>
          <w:sz w:val="28"/>
          <w:szCs w:val="28"/>
        </w:rPr>
      </w:pPr>
    </w:p>
    <w:p w14:paraId="4E4E63DE" w14:textId="63FA28FE" w:rsidR="003862E2" w:rsidRPr="00BA14BB" w:rsidDel="00EF6CB7" w:rsidRDefault="003862E2" w:rsidP="000007EF">
      <w:pPr>
        <w:wordWrap/>
        <w:rPr>
          <w:del w:id="14" w:author="Karen Shoop" w:date="2020-10-18T20:33:00Z"/>
          <w:rFonts w:ascii="Times New Roman" w:hAnsi="Times New Roman" w:cs="Times New Roman"/>
          <w:sz w:val="28"/>
          <w:szCs w:val="28"/>
        </w:rPr>
      </w:pPr>
      <w:r w:rsidRPr="00BA14BB">
        <w:rPr>
          <w:rFonts w:ascii="Times New Roman" w:hAnsi="Times New Roman" w:cs="Times New Roman"/>
          <w:sz w:val="28"/>
          <w:szCs w:val="28"/>
        </w:rPr>
        <w:t>But as I looked at the clothes, toys, and even food that robots painted, or 3D printers</w:t>
      </w:r>
      <w:ins w:id="15" w:author="Karen Shoop" w:date="2020-10-18T20:33:00Z">
        <w:r w:rsidR="00EF6CB7">
          <w:rPr>
            <w:rFonts w:ascii="Times New Roman" w:hAnsi="Times New Roman" w:cs="Times New Roman"/>
            <w:sz w:val="28"/>
            <w:szCs w:val="28"/>
          </w:rPr>
          <w:t xml:space="preserve"> made</w:t>
        </w:r>
      </w:ins>
      <w:r w:rsidRPr="00BA14BB">
        <w:rPr>
          <w:rFonts w:ascii="Times New Roman" w:hAnsi="Times New Roman" w:cs="Times New Roman"/>
          <w:sz w:val="28"/>
          <w:szCs w:val="28"/>
        </w:rPr>
        <w:t>, I thought creativity was necessary in any field. In particular, abstract methods and results felt important in programming. Programming is like turning a language into a visible object. However, imagining and drawing and making it real is not simply about ordering and executing a computer in language. For example, if I want to make a flying car, I am not just going to put wings on the car, but I am going to study the basic structure of the car, the principles of the engine, and then I am going to use my creativity to simulate various methods, and then I am going to make a simple model and experiment. But, of course, it is actually going to be more complicated and it is hard to understand and apply these abstract methods and concepts.</w:t>
      </w:r>
      <w:ins w:id="16" w:author="Karen Shoop" w:date="2020-10-18T20:33:00Z">
        <w:r w:rsidR="00EF6CB7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</w:p>
    <w:p w14:paraId="305A2466" w14:textId="77777777" w:rsidR="003862E2" w:rsidRPr="00BA14BB" w:rsidDel="00EF6CB7" w:rsidRDefault="003862E2" w:rsidP="000007EF">
      <w:pPr>
        <w:wordWrap/>
        <w:rPr>
          <w:del w:id="17" w:author="Karen Shoop" w:date="2020-10-18T20:33:00Z"/>
          <w:rFonts w:ascii="Times New Roman" w:hAnsi="Times New Roman" w:cs="Times New Roman"/>
          <w:sz w:val="28"/>
          <w:szCs w:val="28"/>
        </w:rPr>
      </w:pPr>
    </w:p>
    <w:p w14:paraId="0D333459" w14:textId="77777777" w:rsidR="003862E2" w:rsidRPr="00BA14BB" w:rsidRDefault="003862E2" w:rsidP="000007EF">
      <w:pPr>
        <w:wordWrap/>
        <w:rPr>
          <w:rFonts w:ascii="Times New Roman" w:hAnsi="Times New Roman" w:cs="Times New Roman"/>
          <w:sz w:val="28"/>
          <w:szCs w:val="28"/>
        </w:rPr>
      </w:pPr>
      <w:r w:rsidRPr="00BA14BB">
        <w:rPr>
          <w:rFonts w:ascii="Times New Roman" w:hAnsi="Times New Roman" w:cs="Times New Roman"/>
          <w:sz w:val="28"/>
          <w:szCs w:val="28"/>
        </w:rPr>
        <w:t xml:space="preserve">Therefore, to learn programming properly, </w:t>
      </w:r>
      <w:commentRangeStart w:id="18"/>
      <w:r w:rsidRPr="00BA14BB">
        <w:rPr>
          <w:rFonts w:ascii="Times New Roman" w:hAnsi="Times New Roman" w:cs="Times New Roman"/>
          <w:sz w:val="28"/>
          <w:szCs w:val="28"/>
        </w:rPr>
        <w:t>I believe that myself needs to think a lot about creative thinking,</w:t>
      </w:r>
      <w:commentRangeEnd w:id="18"/>
      <w:r w:rsidR="00EF6CB7">
        <w:rPr>
          <w:rStyle w:val="CommentReference"/>
        </w:rPr>
        <w:commentReference w:id="18"/>
      </w:r>
      <w:r w:rsidRPr="00BA14BB">
        <w:rPr>
          <w:rFonts w:ascii="Times New Roman" w:hAnsi="Times New Roman" w:cs="Times New Roman"/>
          <w:sz w:val="28"/>
          <w:szCs w:val="28"/>
        </w:rPr>
        <w:t xml:space="preserve"> add my imagination to the abstract concepts, and develop the ability to translate this into language. </w:t>
      </w:r>
    </w:p>
    <w:p w14:paraId="006C0544" w14:textId="77777777" w:rsidR="003862E2" w:rsidRPr="00BA14BB" w:rsidRDefault="003862E2" w:rsidP="000007EF">
      <w:pPr>
        <w:wordWrap/>
        <w:rPr>
          <w:rFonts w:ascii="Times New Roman" w:hAnsi="Times New Roman" w:cs="Times New Roman"/>
          <w:sz w:val="28"/>
          <w:szCs w:val="28"/>
        </w:rPr>
      </w:pPr>
    </w:p>
    <w:p w14:paraId="4F340583" w14:textId="4B12A764" w:rsidR="003D5260" w:rsidRPr="00BA14BB" w:rsidRDefault="003862E2" w:rsidP="000007EF">
      <w:pPr>
        <w:wordWrap/>
        <w:rPr>
          <w:rFonts w:ascii="Times New Roman" w:hAnsi="Times New Roman" w:cs="Times New Roman"/>
          <w:sz w:val="28"/>
          <w:szCs w:val="28"/>
        </w:rPr>
      </w:pPr>
      <w:commentRangeStart w:id="19"/>
      <w:r w:rsidRPr="00BA14BB">
        <w:rPr>
          <w:rFonts w:ascii="Times New Roman" w:hAnsi="Times New Roman" w:cs="Times New Roman"/>
          <w:sz w:val="28"/>
          <w:szCs w:val="28"/>
        </w:rPr>
        <w:t>In conclusion, I realized that science is not just an area of exploration by scary, boring 'nerds', but a fun area of fundamental questions and curiosity that produces really valuable results in the world.</w:t>
      </w:r>
      <w:commentRangeEnd w:id="19"/>
      <w:r w:rsidR="00EF6CB7">
        <w:rPr>
          <w:rStyle w:val="CommentReference"/>
        </w:rPr>
        <w:commentReference w:id="19"/>
      </w:r>
    </w:p>
    <w:sectPr w:rsidR="003D5260" w:rsidRPr="00BA14BB" w:rsidSect="00BA14BB">
      <w:headerReference w:type="default" r:id="rId9"/>
      <w:pgSz w:w="11900" w:h="16840"/>
      <w:pgMar w:top="1440" w:right="1440" w:bottom="1440" w:left="1440" w:header="227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Karen Shoop" w:date="2020-10-18T20:29:00Z" w:initials="KS">
    <w:p w14:paraId="428DF0D8" w14:textId="5022D880" w:rsidR="000007EF" w:rsidRDefault="000007EF">
      <w:pPr>
        <w:pStyle w:val="CommentText"/>
      </w:pPr>
      <w:r>
        <w:rPr>
          <w:rStyle w:val="CommentReference"/>
        </w:rPr>
        <w:annotationRef/>
      </w:r>
      <w:r>
        <w:t>this is a misquote, with typos. Turn on spellcheck</w:t>
      </w:r>
    </w:p>
  </w:comment>
  <w:comment w:id="5" w:author="Karen Shoop" w:date="2020-10-18T20:30:00Z" w:initials="KS">
    <w:p w14:paraId="11DFCB0B" w14:textId="7CC53EB9" w:rsidR="000007EF" w:rsidRDefault="000007EF">
      <w:pPr>
        <w:pStyle w:val="CommentText"/>
      </w:pPr>
      <w:r>
        <w:rPr>
          <w:rStyle w:val="CommentReference"/>
        </w:rPr>
        <w:annotationRef/>
      </w:r>
      <w:r>
        <w:t>who is ‘they’ in this context?</w:t>
      </w:r>
    </w:p>
  </w:comment>
  <w:comment w:id="6" w:author="Karen Shoop" w:date="2020-10-18T20:30:00Z" w:initials="KS">
    <w:p w14:paraId="3604366B" w14:textId="3FE92609" w:rsidR="000007EF" w:rsidRDefault="000007EF">
      <w:pPr>
        <w:pStyle w:val="CommentText"/>
      </w:pPr>
      <w:r>
        <w:rPr>
          <w:rStyle w:val="CommentReference"/>
        </w:rPr>
        <w:annotationRef/>
      </w:r>
      <w:r>
        <w:t>they still don’t…what, i.e. what is the missing verb?</w:t>
      </w:r>
    </w:p>
  </w:comment>
  <w:comment w:id="7" w:author="Karen Shoop" w:date="2020-10-18T20:31:00Z" w:initials="KS">
    <w:p w14:paraId="0D75B8FF" w14:textId="69B1CF18" w:rsidR="000007EF" w:rsidRDefault="000007EF">
      <w:pPr>
        <w:pStyle w:val="CommentText"/>
      </w:pPr>
      <w:r>
        <w:rPr>
          <w:rStyle w:val="CommentReference"/>
        </w:rPr>
        <w:annotationRef/>
      </w:r>
      <w:r>
        <w:t>be careful with e.g. I think, I believe, I wonder, in my opinion…evidence for decisions</w:t>
      </w:r>
    </w:p>
  </w:comment>
  <w:comment w:id="8" w:author="Karen Shoop" w:date="2020-10-18T20:31:00Z" w:initials="KS">
    <w:p w14:paraId="6E64F904" w14:textId="3C330C90" w:rsidR="000007EF" w:rsidRDefault="000007EF">
      <w:pPr>
        <w:pStyle w:val="CommentText"/>
      </w:pPr>
      <w:r>
        <w:rPr>
          <w:rStyle w:val="CommentReference"/>
        </w:rPr>
        <w:annotationRef/>
      </w:r>
      <w:r>
        <w:t xml:space="preserve">either: learning </w:t>
      </w:r>
      <w:r w:rsidRPr="000007EF">
        <w:rPr>
          <w:u w:val="single"/>
        </w:rPr>
        <w:t>a</w:t>
      </w:r>
      <w:r>
        <w:t xml:space="preserve"> programming language or learning programme language</w:t>
      </w:r>
      <w:r w:rsidRPr="000007EF">
        <w:rPr>
          <w:u w:val="single"/>
        </w:rPr>
        <w:t>s</w:t>
      </w:r>
    </w:p>
  </w:comment>
  <w:comment w:id="10" w:author="Karen Shoop" w:date="2020-10-18T20:32:00Z" w:initials="KS">
    <w:p w14:paraId="14DDABF8" w14:textId="297CD2B2" w:rsidR="000007EF" w:rsidRDefault="000007EF">
      <w:pPr>
        <w:pStyle w:val="CommentText"/>
      </w:pPr>
      <w:r>
        <w:rPr>
          <w:rStyle w:val="CommentReference"/>
        </w:rPr>
        <w:annotationRef/>
      </w:r>
      <w:r>
        <w:t>future writing: it’s -&gt; it is, didn’t -&gt; did not etc.</w:t>
      </w:r>
    </w:p>
  </w:comment>
  <w:comment w:id="12" w:author="Karen Shoop" w:date="2020-10-18T20:32:00Z" w:initials="KS">
    <w:p w14:paraId="34ABC6EA" w14:textId="39D65A56" w:rsidR="000007EF" w:rsidRDefault="000007EF">
      <w:pPr>
        <w:pStyle w:val="CommentText"/>
      </w:pPr>
      <w:r>
        <w:rPr>
          <w:rStyle w:val="CommentReference"/>
        </w:rPr>
        <w:annotationRef/>
      </w:r>
      <w:r>
        <w:t>paragraphs should be &gt;1 or 2 sentences</w:t>
      </w:r>
    </w:p>
  </w:comment>
  <w:comment w:id="18" w:author="Karen Shoop" w:date="2020-10-18T20:34:00Z" w:initials="KS">
    <w:p w14:paraId="0F0394F5" w14:textId="24372785" w:rsidR="00EF6CB7" w:rsidRDefault="00EF6CB7">
      <w:pPr>
        <w:pStyle w:val="CommentText"/>
      </w:pPr>
      <w:r>
        <w:rPr>
          <w:rStyle w:val="CommentReference"/>
        </w:rPr>
        <w:annotationRef/>
      </w:r>
      <w:r>
        <w:t>rewrite</w:t>
      </w:r>
    </w:p>
  </w:comment>
  <w:comment w:id="19" w:author="Karen Shoop" w:date="2020-10-18T20:34:00Z" w:initials="KS">
    <w:p w14:paraId="72F3ECC9" w14:textId="4BD6980B" w:rsidR="00EF6CB7" w:rsidRDefault="00EF6CB7">
      <w:pPr>
        <w:pStyle w:val="CommentText"/>
      </w:pPr>
      <w:r>
        <w:rPr>
          <w:rStyle w:val="CommentReference"/>
        </w:rPr>
        <w:annotationRef/>
      </w:r>
      <w:r>
        <w:t xml:space="preserve">this is a short assignment, so doesn’t need a conclusion. </w:t>
      </w:r>
      <w:r>
        <w:t>Cut</w:t>
      </w:r>
      <w:bookmarkStart w:id="20" w:name="_GoBack"/>
      <w:bookmarkEnd w:id="20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8DF0D8" w15:done="0"/>
  <w15:commentEx w15:paraId="11DFCB0B" w15:done="0"/>
  <w15:commentEx w15:paraId="3604366B" w15:done="0"/>
  <w15:commentEx w15:paraId="0D75B8FF" w15:done="0"/>
  <w15:commentEx w15:paraId="6E64F904" w15:done="0"/>
  <w15:commentEx w15:paraId="14DDABF8" w15:done="0"/>
  <w15:commentEx w15:paraId="34ABC6EA" w15:done="0"/>
  <w15:commentEx w15:paraId="0F0394F5" w15:done="0"/>
  <w15:commentEx w15:paraId="72F3EC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8DF0D8" w16cid:durableId="2337243A"/>
  <w16cid:commentId w16cid:paraId="11DFCB0B" w16cid:durableId="2337245A"/>
  <w16cid:commentId w16cid:paraId="3604366B" w16cid:durableId="23372471"/>
  <w16cid:commentId w16cid:paraId="0D75B8FF" w16cid:durableId="233724BD"/>
  <w16cid:commentId w16cid:paraId="6E64F904" w16cid:durableId="23372498"/>
  <w16cid:commentId w16cid:paraId="14DDABF8" w16cid:durableId="233724E1"/>
  <w16cid:commentId w16cid:paraId="34ABC6EA" w16cid:durableId="233724F6"/>
  <w16cid:commentId w16cid:paraId="0F0394F5" w16cid:durableId="2337253C"/>
  <w16cid:commentId w16cid:paraId="72F3ECC9" w16cid:durableId="233725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7F41B" w14:textId="77777777" w:rsidR="00694CC5" w:rsidRDefault="00694CC5" w:rsidP="00BA14BB">
      <w:r>
        <w:separator/>
      </w:r>
    </w:p>
  </w:endnote>
  <w:endnote w:type="continuationSeparator" w:id="0">
    <w:p w14:paraId="5B75EAF7" w14:textId="77777777" w:rsidR="00694CC5" w:rsidRDefault="00694CC5" w:rsidP="00BA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D3AE0" w14:textId="77777777" w:rsidR="00694CC5" w:rsidRDefault="00694CC5" w:rsidP="00BA14BB">
      <w:r>
        <w:separator/>
      </w:r>
    </w:p>
  </w:footnote>
  <w:footnote w:type="continuationSeparator" w:id="0">
    <w:p w14:paraId="02540D05" w14:textId="77777777" w:rsidR="00694CC5" w:rsidRDefault="00694CC5" w:rsidP="00BA1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7FB4" w14:textId="77777777" w:rsidR="00BA14BB" w:rsidRDefault="00BA14BB" w:rsidP="00BA14BB">
    <w:pPr>
      <w:pStyle w:val="Header"/>
      <w:spacing w:line="276" w:lineRule="auto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 w:hint="eastAsia"/>
      </w:rPr>
      <w:t>F</w:t>
    </w:r>
    <w:r>
      <w:rPr>
        <w:rFonts w:ascii="Times New Roman" w:hAnsi="Times New Roman" w:cs="Times New Roman"/>
      </w:rPr>
      <w:t>ormative Writing Assignment 1</w:t>
    </w:r>
  </w:p>
  <w:p w14:paraId="35515269" w14:textId="6700D1DF" w:rsidR="00BA14BB" w:rsidRDefault="00BA14BB" w:rsidP="00BA14BB">
    <w:pPr>
      <w:pStyle w:val="Header"/>
      <w:spacing w:line="276" w:lineRule="auto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 w:hint="eastAsia"/>
      </w:rPr>
      <w:t>Y</w:t>
    </w:r>
    <w:r>
      <w:rPr>
        <w:rFonts w:ascii="Times New Roman" w:hAnsi="Times New Roman" w:cs="Times New Roman"/>
      </w:rPr>
      <w:t>ujeong JUNG</w:t>
    </w:r>
  </w:p>
  <w:p w14:paraId="258032E7" w14:textId="1179B4D2" w:rsidR="00BA14BB" w:rsidRDefault="00BA14BB" w:rsidP="00BA14BB">
    <w:pPr>
      <w:pStyle w:val="Header"/>
      <w:spacing w:line="276" w:lineRule="auto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 w:hint="eastAsia"/>
      </w:rPr>
      <w:t>2</w:t>
    </w:r>
    <w:r>
      <w:rPr>
        <w:rFonts w:ascii="Times New Roman" w:hAnsi="Times New Roman" w:cs="Times New Roman"/>
      </w:rPr>
      <w:t>00699145</w:t>
    </w:r>
  </w:p>
  <w:p w14:paraId="7D8C4336" w14:textId="381C92BD" w:rsidR="00BA14BB" w:rsidRPr="00BA14BB" w:rsidRDefault="00BA14BB" w:rsidP="00BA14BB">
    <w:pPr>
      <w:pStyle w:val="Header"/>
      <w:spacing w:line="276" w:lineRule="auto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 w:hint="eastAsia"/>
      </w:rPr>
      <w:t>2</w:t>
    </w:r>
    <w:r>
      <w:rPr>
        <w:rFonts w:ascii="Times New Roman" w:hAnsi="Times New Roman" w:cs="Times New Roman"/>
      </w:rPr>
      <w:t>9</w:t>
    </w:r>
    <w:r w:rsidRPr="00BA14BB">
      <w:rPr>
        <w:rFonts w:ascii="Times New Roman" w:hAnsi="Times New Roman" w:cs="Times New Roman"/>
        <w:vertAlign w:val="superscript"/>
      </w:rPr>
      <w:t>th</w:t>
    </w:r>
    <w:r>
      <w:rPr>
        <w:rFonts w:ascii="Times New Roman" w:hAnsi="Times New Roman" w:cs="Times New Roman"/>
      </w:rPr>
      <w:t xml:space="preserve"> Sep 2020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ren Shoop">
    <w15:presenceInfo w15:providerId="AD" w15:userId="S::eew014@qmul.ac.uk::f426cf86-b694-4e20-b495-ed86220ab4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trackRevisions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E2"/>
    <w:rsid w:val="000007EF"/>
    <w:rsid w:val="003862E2"/>
    <w:rsid w:val="003D5260"/>
    <w:rsid w:val="00477F5C"/>
    <w:rsid w:val="00694CC5"/>
    <w:rsid w:val="00887BC4"/>
    <w:rsid w:val="00BA14BB"/>
    <w:rsid w:val="00E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BF301"/>
  <w15:chartTrackingRefBased/>
  <w15:docId w15:val="{751B9843-3414-4A49-A11E-4D637D96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4B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A14B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A14B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A14BB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007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7E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7EF"/>
    <w:rPr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7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7EF"/>
    <w:rPr>
      <w:b/>
      <w:bCs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7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7EF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유정</dc:creator>
  <cp:keywords/>
  <dc:description/>
  <cp:lastModifiedBy>Karen Shoop</cp:lastModifiedBy>
  <cp:revision>3</cp:revision>
  <dcterms:created xsi:type="dcterms:W3CDTF">2020-09-29T06:05:00Z</dcterms:created>
  <dcterms:modified xsi:type="dcterms:W3CDTF">2020-10-18T19:34:00Z</dcterms:modified>
</cp:coreProperties>
</file>